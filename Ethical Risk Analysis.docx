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275"/>
        <w:gridCol w:w="1260"/>
        <w:gridCol w:w="846"/>
        <w:gridCol w:w="4029"/>
        <w:tblGridChange w:id="0">
          <w:tblGrid>
            <w:gridCol w:w="1950"/>
            <w:gridCol w:w="1950"/>
            <w:gridCol w:w="1275"/>
            <w:gridCol w:w="1260"/>
            <w:gridCol w:w="846"/>
            <w:gridCol w:w="4029"/>
          </w:tblGrid>
        </w:tblGridChange>
      </w:tblGrid>
      <w:tr w:rsidR="006D4E15" w14:paraId="38AB101C" w14:textId="77777777" w:rsidTr="397051B0">
        <w:trPr>
          <w:trHeight w:val="300"/>
        </w:trPr>
        <w:tc>
          <w:tcPr>
            <w:tcW w:w="11310" w:type="dxa"/>
            <w:gridSpan w:val="6"/>
          </w:tcPr>
          <w:p w14:paraId="0595363B" w14:textId="77777777" w:rsidR="00DD1DAC" w:rsidRDefault="006D4E15" w:rsidP="004F3705">
            <w:pPr>
              <w:rPr>
                <w:rFonts w:ascii="Calibri" w:eastAsia="Calibri" w:hAnsi="Calibri" w:cs="Calibri"/>
              </w:rPr>
            </w:pPr>
            <w:del w:id="1" w:author="Lily Hinde - STUDENT" w:date="2025-04-27T19:35:00Z">
              <w:r>
                <w:br/>
              </w:r>
            </w:del>
            <w:r w:rsidRPr="25E9614F">
              <w:rPr>
                <w:rFonts w:ascii="Calibri" w:eastAsia="Calibri" w:hAnsi="Calibri" w:cs="Calibri"/>
              </w:rPr>
              <w:t>Project Name</w:t>
            </w:r>
          </w:p>
          <w:p w14:paraId="1F5C72C1" w14:textId="7C0F4B9B" w:rsidR="006D4E15" w:rsidRDefault="00DD1DAC" w:rsidP="004F37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DF3295">
              <w:rPr>
                <w:rFonts w:ascii="Calibri" w:eastAsia="Calibri" w:hAnsi="Calibri" w:cs="Calibri"/>
              </w:rPr>
              <w:t>ound Sensor Alarm System</w:t>
            </w:r>
          </w:p>
        </w:tc>
      </w:tr>
      <w:tr w:rsidR="006D4E15" w14:paraId="44C1541A" w14:textId="77777777" w:rsidTr="397051B0">
        <w:trPr>
          <w:trHeight w:val="300"/>
        </w:trPr>
        <w:tc>
          <w:tcPr>
            <w:tcW w:w="1950" w:type="dxa"/>
            <w:shd w:val="clear" w:color="auto" w:fill="C1E4F5" w:themeFill="accent1" w:themeFillTint="33"/>
          </w:tcPr>
          <w:p w14:paraId="1595CC47" w14:textId="77777777" w:rsidR="006D4E15" w:rsidRDefault="006D4E15" w:rsidP="004F3705">
            <w:pPr>
              <w:rPr>
                <w:rFonts w:ascii="Calibri" w:eastAsia="Calibri" w:hAnsi="Calibri" w:cs="Calibri"/>
                <w:b/>
                <w:bCs/>
              </w:rPr>
            </w:pPr>
            <w:r w:rsidRPr="63E83FFD">
              <w:rPr>
                <w:rFonts w:ascii="Calibri" w:eastAsia="Calibri" w:hAnsi="Calibri" w:cs="Calibri"/>
                <w:b/>
                <w:bCs/>
              </w:rPr>
              <w:t>Risk Zone</w:t>
            </w:r>
          </w:p>
        </w:tc>
        <w:tc>
          <w:tcPr>
            <w:tcW w:w="1950" w:type="dxa"/>
            <w:shd w:val="clear" w:color="auto" w:fill="C1E4F5" w:themeFill="accent1" w:themeFillTint="33"/>
          </w:tcPr>
          <w:p w14:paraId="2ECA8BEC" w14:textId="77777777" w:rsidR="006D4E15" w:rsidRDefault="006D4E15" w:rsidP="004F3705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3E83FFD">
              <w:rPr>
                <w:rFonts w:ascii="Calibri" w:eastAsia="Calibri" w:hAnsi="Calibri" w:cs="Calibri"/>
                <w:b/>
                <w:bCs/>
              </w:rPr>
              <w:t>Risk Descriptions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2B66A531" w14:textId="77777777" w:rsidR="006D4E15" w:rsidRDefault="006D4E15" w:rsidP="004F3705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3E83FFD">
              <w:rPr>
                <w:rFonts w:ascii="Calibri" w:eastAsia="Calibri" w:hAnsi="Calibri" w:cs="Calibri"/>
                <w:b/>
                <w:bCs/>
              </w:rPr>
              <w:t>Likelihood (Score 1-5)</w:t>
            </w:r>
          </w:p>
        </w:tc>
        <w:tc>
          <w:tcPr>
            <w:tcW w:w="1260" w:type="dxa"/>
            <w:shd w:val="clear" w:color="auto" w:fill="C1E4F5" w:themeFill="accent1" w:themeFillTint="33"/>
          </w:tcPr>
          <w:p w14:paraId="1BDC1515" w14:textId="77777777" w:rsidR="006D4E15" w:rsidRDefault="006D4E15" w:rsidP="004F3705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3E83FFD">
              <w:rPr>
                <w:rFonts w:ascii="Calibri" w:eastAsia="Calibri" w:hAnsi="Calibri" w:cs="Calibri"/>
                <w:b/>
                <w:bCs/>
              </w:rPr>
              <w:t>Impact (Score 1-5)</w:t>
            </w:r>
          </w:p>
        </w:tc>
        <w:tc>
          <w:tcPr>
            <w:tcW w:w="846" w:type="dxa"/>
            <w:shd w:val="clear" w:color="auto" w:fill="C1E4F5" w:themeFill="accent1" w:themeFillTint="33"/>
          </w:tcPr>
          <w:p w14:paraId="652176A8" w14:textId="77777777" w:rsidR="006D4E15" w:rsidRDefault="006D4E15" w:rsidP="004F3705">
            <w:pPr>
              <w:jc w:val="center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63E83FFD">
              <w:rPr>
                <w:rFonts w:eastAsiaTheme="minorEastAsia"/>
                <w:b/>
                <w:bCs/>
              </w:rPr>
              <w:t>Risk Score</w:t>
            </w:r>
            <w:r>
              <w:br/>
            </w:r>
            <w:r w:rsidRPr="63E83FFD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Likelihood x Impact</w:t>
            </w:r>
          </w:p>
        </w:tc>
        <w:tc>
          <w:tcPr>
            <w:tcW w:w="4029" w:type="dxa"/>
            <w:shd w:val="clear" w:color="auto" w:fill="C1E4F5" w:themeFill="accent1" w:themeFillTint="33"/>
          </w:tcPr>
          <w:p w14:paraId="4FD1F56E" w14:textId="77777777" w:rsidR="006D4E15" w:rsidRDefault="006D4E15" w:rsidP="004F3705">
            <w:pPr>
              <w:rPr>
                <w:rFonts w:ascii="Calibri" w:eastAsia="Calibri" w:hAnsi="Calibri" w:cs="Calibri"/>
                <w:b/>
                <w:bCs/>
              </w:rPr>
            </w:pPr>
            <w:r w:rsidRPr="63E83FFD">
              <w:rPr>
                <w:rFonts w:ascii="Calibri" w:eastAsia="Calibri" w:hAnsi="Calibri" w:cs="Calibri"/>
                <w:b/>
                <w:bCs/>
              </w:rPr>
              <w:t>Risk Remediation Actions Required</w:t>
            </w:r>
          </w:p>
        </w:tc>
      </w:tr>
      <w:tr w:rsidR="006D4E15" w14:paraId="54E13DFD" w14:textId="77777777" w:rsidTr="397051B0">
        <w:trPr>
          <w:trHeight w:val="300"/>
        </w:trPr>
        <w:tc>
          <w:tcPr>
            <w:tcW w:w="1950" w:type="dxa"/>
          </w:tcPr>
          <w:p w14:paraId="47C44CCD" w14:textId="77777777" w:rsidR="006D4E15" w:rsidRDefault="006D4E15" w:rsidP="004F3705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1 - Truth, Disinformation, Propaganda</w:t>
            </w:r>
          </w:p>
        </w:tc>
        <w:tc>
          <w:tcPr>
            <w:tcW w:w="1950" w:type="dxa"/>
          </w:tcPr>
          <w:p w14:paraId="31E4F8A9" w14:textId="77777777" w:rsidR="00512364" w:rsidRDefault="00CD0B74" w:rsidP="0051236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Unintended false alarms could cause panic or misinformation in shared spaces.</w:t>
            </w:r>
          </w:p>
          <w:p w14:paraId="50C328C4" w14:textId="6D5FDF93" w:rsidR="00512364" w:rsidRDefault="00512364" w:rsidP="0051236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69FFCE4D" w14:textId="0899075B" w:rsidR="006D4E15" w:rsidRDefault="00D5350D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60" w:type="dxa"/>
          </w:tcPr>
          <w:p w14:paraId="159A5DC8" w14:textId="4D8EF00C" w:rsidR="006D4E15" w:rsidRDefault="00D5350D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46" w:type="dxa"/>
          </w:tcPr>
          <w:p w14:paraId="5E0C7428" w14:textId="7F9BE016" w:rsidR="006D4E15" w:rsidRDefault="00D5350D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029" w:type="dxa"/>
          </w:tcPr>
          <w:p w14:paraId="1ED10CB5" w14:textId="6167A670" w:rsidR="006D4E15" w:rsidRDefault="00522346" w:rsidP="004F37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Ensure proper calibration, user education, and minimal external announcements.</w:t>
            </w:r>
          </w:p>
        </w:tc>
      </w:tr>
      <w:tr w:rsidR="006D4E15" w14:paraId="24D8A44D" w14:textId="77777777" w:rsidTr="397051B0">
        <w:trPr>
          <w:trHeight w:val="300"/>
        </w:trPr>
        <w:tc>
          <w:tcPr>
            <w:tcW w:w="1950" w:type="dxa"/>
          </w:tcPr>
          <w:p w14:paraId="601402A0" w14:textId="77777777" w:rsidR="006D4E15" w:rsidRDefault="006D4E15" w:rsidP="004F3705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2 - Addiction &amp; the Dopamine Economy</w:t>
            </w:r>
          </w:p>
        </w:tc>
        <w:tc>
          <w:tcPr>
            <w:tcW w:w="1950" w:type="dxa"/>
          </w:tcPr>
          <w:p w14:paraId="6133E9EB" w14:textId="77777777" w:rsidR="006D4E15" w:rsidRDefault="00512364" w:rsidP="00CD0B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unlikely to be habit-forming or addictive.</w:t>
            </w:r>
          </w:p>
          <w:p w14:paraId="7AB5ADA8" w14:textId="782C54EF" w:rsidR="008C1AD9" w:rsidRDefault="008C1AD9" w:rsidP="00CD0B7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26D3F7B3" w14:textId="1DE654E9" w:rsidR="006D4E15" w:rsidRDefault="0062282A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</w:tcPr>
          <w:p w14:paraId="2CD256A2" w14:textId="28542D53" w:rsidR="006D4E15" w:rsidRDefault="0062282A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46" w:type="dxa"/>
          </w:tcPr>
          <w:p w14:paraId="1C525F11" w14:textId="405B8D9A" w:rsidR="006D4E15" w:rsidRDefault="0062282A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29" w:type="dxa"/>
          </w:tcPr>
          <w:p w14:paraId="1F15DD54" w14:textId="45B1F24C" w:rsidR="006D4E15" w:rsidRDefault="00223ED6" w:rsidP="004F37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remediation needed</w:t>
            </w:r>
          </w:p>
        </w:tc>
      </w:tr>
      <w:tr w:rsidR="006D4E15" w14:paraId="1D35BE7C" w14:textId="77777777" w:rsidTr="397051B0">
        <w:trPr>
          <w:trHeight w:val="300"/>
        </w:trPr>
        <w:tc>
          <w:tcPr>
            <w:tcW w:w="1950" w:type="dxa"/>
          </w:tcPr>
          <w:p w14:paraId="2623EE13" w14:textId="77777777" w:rsidR="006D4E15" w:rsidRDefault="006D4E15" w:rsidP="004F3705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3 - Economic &amp; Asset Inequalities</w:t>
            </w:r>
          </w:p>
        </w:tc>
        <w:tc>
          <w:tcPr>
            <w:tcW w:w="1950" w:type="dxa"/>
          </w:tcPr>
          <w:p w14:paraId="6430677A" w14:textId="77777777" w:rsidR="006D4E15" w:rsidRDefault="008C1AD9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with fewer resources may not access this safety tech.</w:t>
            </w:r>
          </w:p>
          <w:p w14:paraId="4B71090C" w14:textId="1FA1BA2F" w:rsidR="008C1AD9" w:rsidRDefault="008C1AD9" w:rsidP="004F370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4A74E966" w14:textId="1397B23E" w:rsidR="006D4E15" w:rsidRDefault="00AD327D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</w:tcPr>
          <w:p w14:paraId="022AD84F" w14:textId="3D9DB650" w:rsidR="006D4E15" w:rsidRDefault="00AD327D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46" w:type="dxa"/>
          </w:tcPr>
          <w:p w14:paraId="40B8F18B" w14:textId="6667E0F8" w:rsidR="006D4E15" w:rsidRDefault="00AD327D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029" w:type="dxa"/>
          </w:tcPr>
          <w:p w14:paraId="121726BC" w14:textId="4940DFCF" w:rsidR="006D4E15" w:rsidRDefault="00330F68" w:rsidP="004F37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 low-cost versions; consider open-source design.</w:t>
            </w:r>
          </w:p>
        </w:tc>
      </w:tr>
      <w:tr w:rsidR="006D4E15" w14:paraId="3ACF223C" w14:textId="77777777" w:rsidTr="397051B0">
        <w:trPr>
          <w:trHeight w:val="300"/>
        </w:trPr>
        <w:tc>
          <w:tcPr>
            <w:tcW w:w="1950" w:type="dxa"/>
          </w:tcPr>
          <w:p w14:paraId="31D959C3" w14:textId="77777777" w:rsidR="006D4E15" w:rsidRDefault="006D4E15" w:rsidP="004F3705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 xml:space="preserve">Zone 4 - Machine Ethics &amp; </w:t>
            </w:r>
          </w:p>
          <w:p w14:paraId="7A5568F3" w14:textId="77777777" w:rsidR="006D4E15" w:rsidRDefault="006D4E15" w:rsidP="004F3705">
            <w:r w:rsidRPr="63E83FFD">
              <w:rPr>
                <w:rFonts w:ascii="Calibri" w:eastAsia="Calibri" w:hAnsi="Calibri" w:cs="Calibri"/>
              </w:rPr>
              <w:t>Algorithmic Biases</w:t>
            </w:r>
          </w:p>
        </w:tc>
        <w:tc>
          <w:tcPr>
            <w:tcW w:w="1950" w:type="dxa"/>
          </w:tcPr>
          <w:p w14:paraId="281B5393" w14:textId="77777777" w:rsidR="006D4E15" w:rsidRDefault="005C6C8A" w:rsidP="004F37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ML model might misclassify certain cultural or environmental sound patterns.</w:t>
            </w:r>
          </w:p>
          <w:p w14:paraId="39A82DAF" w14:textId="373122C6" w:rsidR="0057465C" w:rsidRDefault="0057465C" w:rsidP="004F370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03ED72B6" w14:textId="2830516F" w:rsidR="006D4E15" w:rsidRDefault="00FD22CC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</w:tcPr>
          <w:p w14:paraId="47566551" w14:textId="60B0C605" w:rsidR="006D4E15" w:rsidRDefault="00FD22CC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46" w:type="dxa"/>
          </w:tcPr>
          <w:p w14:paraId="5879ACEA" w14:textId="1E35A222" w:rsidR="006D4E15" w:rsidRDefault="00FD22CC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029" w:type="dxa"/>
          </w:tcPr>
          <w:p w14:paraId="4EEB7AB4" w14:textId="7B946315" w:rsidR="006D4E15" w:rsidRDefault="00AF0571" w:rsidP="004F37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proofErr w:type="gramStart"/>
            <w:r>
              <w:rPr>
                <w:rFonts w:ascii="Calibri" w:eastAsia="Calibri" w:hAnsi="Calibri" w:cs="Calibri"/>
              </w:rPr>
              <w:t>on</w:t>
            </w:r>
            <w:proofErr w:type="gramEnd"/>
            <w:r>
              <w:rPr>
                <w:rFonts w:ascii="Calibri" w:eastAsia="Calibri" w:hAnsi="Calibri" w:cs="Calibri"/>
              </w:rPr>
              <w:t xml:space="preserve"> diverse datasets; conduct fairness audits.</w:t>
            </w:r>
          </w:p>
        </w:tc>
      </w:tr>
      <w:tr w:rsidR="006D4E15" w14:paraId="6F786B52" w14:textId="77777777" w:rsidTr="397051B0">
        <w:trPr>
          <w:trHeight w:val="300"/>
        </w:trPr>
        <w:tc>
          <w:tcPr>
            <w:tcW w:w="1950" w:type="dxa"/>
          </w:tcPr>
          <w:p w14:paraId="37611F48" w14:textId="77777777" w:rsidR="006D4E15" w:rsidRDefault="006D4E15" w:rsidP="004F3705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5 - Surveillance State</w:t>
            </w:r>
          </w:p>
        </w:tc>
        <w:tc>
          <w:tcPr>
            <w:tcW w:w="1950" w:type="dxa"/>
          </w:tcPr>
          <w:p w14:paraId="567A6432" w14:textId="77777777" w:rsidR="006D4E15" w:rsidRDefault="0057465C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Constant sound monitoring could be misused for spying.</w:t>
            </w:r>
          </w:p>
          <w:p w14:paraId="23F9CB93" w14:textId="3B620924" w:rsidR="001A1449" w:rsidRDefault="001A1449" w:rsidP="004F370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410385A4" w14:textId="04DB5932" w:rsidR="006D4E15" w:rsidRDefault="001A1449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60" w:type="dxa"/>
          </w:tcPr>
          <w:p w14:paraId="3F2ACA1B" w14:textId="6DF99805" w:rsidR="006D4E15" w:rsidRDefault="001A1449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46" w:type="dxa"/>
          </w:tcPr>
          <w:p w14:paraId="67984C5E" w14:textId="7F524E45" w:rsidR="006D4E15" w:rsidRDefault="001A1449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029" w:type="dxa"/>
          </w:tcPr>
          <w:p w14:paraId="58B694D4" w14:textId="79888175" w:rsidR="006D4E15" w:rsidRDefault="001A1449" w:rsidP="004F37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Encrypt audio data, ensure local processing, and be transparent about use.</w:t>
            </w:r>
          </w:p>
        </w:tc>
      </w:tr>
      <w:tr w:rsidR="006D4E15" w14:paraId="1A109D2A" w14:textId="77777777" w:rsidTr="397051B0">
        <w:tblPrEx>
          <w:tblW w:w="0" w:type="auto"/>
          <w:tblLayout w:type="fixed"/>
          <w:tblLook w:val="06A0" w:firstRow="1" w:lastRow="0" w:firstColumn="1" w:lastColumn="0" w:noHBand="1" w:noVBand="1"/>
          <w:tblPrExChange w:id="2" w:author="Hannah Rodtmann - STUDENT" w:date="2025-04-28T22:50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540"/>
          <w:trPrChange w:id="3" w:author="Hannah Rodtmann - STUDENT" w:date="2025-04-28T22:50:00Z">
            <w:trPr>
              <w:trHeight w:val="300"/>
            </w:trPr>
          </w:trPrChange>
        </w:trPr>
        <w:tc>
          <w:tcPr>
            <w:tcW w:w="1950" w:type="dxa"/>
            <w:tcPrChange w:id="4" w:author="Hannah Rodtmann - STUDENT" w:date="2025-04-28T22:50:00Z">
              <w:tcPr>
                <w:tcW w:w="1950" w:type="dxa"/>
              </w:tcPr>
            </w:tcPrChange>
          </w:tcPr>
          <w:p w14:paraId="79BA0E9D" w14:textId="77777777" w:rsidR="006D4E15" w:rsidRDefault="006D4E15" w:rsidP="004F3705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lastRenderedPageBreak/>
              <w:t>Zone 6 - Data Control &amp; Monetization</w:t>
            </w:r>
          </w:p>
        </w:tc>
        <w:tc>
          <w:tcPr>
            <w:tcW w:w="1950" w:type="dxa"/>
            <w:tcPrChange w:id="5" w:author="Hannah Rodtmann - STUDENT" w:date="2025-04-28T22:50:00Z">
              <w:tcPr>
                <w:tcW w:w="1950" w:type="dxa"/>
              </w:tcPr>
            </w:tcPrChange>
          </w:tcPr>
          <w:p w14:paraId="71CF978A" w14:textId="5E39508D" w:rsidR="006D4E15" w:rsidRDefault="002306B4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Audio data could be stored or sold without consent.</w:t>
            </w:r>
          </w:p>
        </w:tc>
        <w:tc>
          <w:tcPr>
            <w:tcW w:w="1275" w:type="dxa"/>
            <w:tcPrChange w:id="6" w:author="Hannah Rodtmann - STUDENT" w:date="2025-04-28T22:50:00Z">
              <w:tcPr>
                <w:tcW w:w="1275" w:type="dxa"/>
              </w:tcPr>
            </w:tcPrChange>
          </w:tcPr>
          <w:p w14:paraId="43F588BC" w14:textId="08514B43" w:rsidR="006D4E15" w:rsidRDefault="007E7EDD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  <w:tcPrChange w:id="7" w:author="Hannah Rodtmann - STUDENT" w:date="2025-04-28T22:50:00Z">
              <w:tcPr>
                <w:tcW w:w="1260" w:type="dxa"/>
              </w:tcPr>
            </w:tcPrChange>
          </w:tcPr>
          <w:p w14:paraId="3D8B7B06" w14:textId="31C0F0E7" w:rsidR="006D4E15" w:rsidRDefault="007E7EDD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846" w:type="dxa"/>
            <w:tcPrChange w:id="8" w:author="Hannah Rodtmann - STUDENT" w:date="2025-04-28T22:50:00Z">
              <w:tcPr>
                <w:tcW w:w="846" w:type="dxa"/>
              </w:tcPr>
            </w:tcPrChange>
          </w:tcPr>
          <w:p w14:paraId="2AFB7025" w14:textId="1834955C" w:rsidR="006D4E15" w:rsidRDefault="007E7EDD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029" w:type="dxa"/>
            <w:tcPrChange w:id="9" w:author="Hannah Rodtmann - STUDENT" w:date="2025-04-28T22:50:00Z">
              <w:tcPr>
                <w:tcW w:w="4029" w:type="dxa"/>
              </w:tcPr>
            </w:tcPrChange>
          </w:tcPr>
          <w:p w14:paraId="0B0A028D" w14:textId="2A43DBBA" w:rsidR="006D4E15" w:rsidRDefault="007E7EDD" w:rsidP="004F37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consent, data minimization, and GDPR-compliant policies</w:t>
            </w:r>
          </w:p>
        </w:tc>
      </w:tr>
      <w:tr w:rsidR="006D4E15" w14:paraId="721FC9FA" w14:textId="77777777" w:rsidTr="397051B0">
        <w:trPr>
          <w:trHeight w:val="300"/>
        </w:trPr>
        <w:tc>
          <w:tcPr>
            <w:tcW w:w="1950" w:type="dxa"/>
          </w:tcPr>
          <w:p w14:paraId="0A6A01BE" w14:textId="77777777" w:rsidR="006D4E15" w:rsidRDefault="006D4E15" w:rsidP="004F3705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 xml:space="preserve">Zone 7 - Implicit Trust &amp; </w:t>
            </w:r>
          </w:p>
          <w:p w14:paraId="1FD19351" w14:textId="77777777" w:rsidR="006D4E15" w:rsidRDefault="006D4E15" w:rsidP="004F3705">
            <w:r w:rsidRPr="63E83FFD">
              <w:rPr>
                <w:rFonts w:ascii="Calibri" w:eastAsia="Calibri" w:hAnsi="Calibri" w:cs="Calibri"/>
              </w:rPr>
              <w:t>User Understanding</w:t>
            </w:r>
          </w:p>
        </w:tc>
        <w:tc>
          <w:tcPr>
            <w:tcW w:w="1950" w:type="dxa"/>
          </w:tcPr>
          <w:p w14:paraId="460D543B" w14:textId="458EE56D" w:rsidR="006D4E15" w:rsidRDefault="00CE4D3C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Times New Roman"/>
              </w:rPr>
              <w:t>Users may over-trust the system to always detect danger.</w:t>
            </w:r>
          </w:p>
        </w:tc>
        <w:tc>
          <w:tcPr>
            <w:tcW w:w="1275" w:type="dxa"/>
          </w:tcPr>
          <w:p w14:paraId="0865320E" w14:textId="55F05F59" w:rsidR="006D4E15" w:rsidRDefault="00AE0938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60" w:type="dxa"/>
          </w:tcPr>
          <w:p w14:paraId="2D3DF5AA" w14:textId="0186C66F" w:rsidR="006D4E15" w:rsidRDefault="00AE0938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46" w:type="dxa"/>
          </w:tcPr>
          <w:p w14:paraId="3D064589" w14:textId="39630453" w:rsidR="006D4E15" w:rsidRDefault="00AE0938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029" w:type="dxa"/>
          </w:tcPr>
          <w:p w14:paraId="7861D382" w14:textId="77777777" w:rsidR="006D4E15" w:rsidRDefault="006D4E15" w:rsidP="004F3705">
            <w:pPr>
              <w:rPr>
                <w:rFonts w:ascii="Calibri" w:eastAsia="Calibri" w:hAnsi="Calibri" w:cs="Calibri"/>
              </w:rPr>
            </w:pPr>
          </w:p>
          <w:p w14:paraId="34A67D40" w14:textId="5BFC1AB6" w:rsidR="00A567AA" w:rsidRDefault="00A567AA" w:rsidP="004F37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Clear warnings and documentation about limitations.</w:t>
            </w:r>
          </w:p>
        </w:tc>
      </w:tr>
      <w:tr w:rsidR="006D4E15" w14:paraId="1A0DB5C9" w14:textId="77777777" w:rsidTr="397051B0">
        <w:trPr>
          <w:trHeight w:val="300"/>
        </w:trPr>
        <w:tc>
          <w:tcPr>
            <w:tcW w:w="1950" w:type="dxa"/>
          </w:tcPr>
          <w:p w14:paraId="489471D5" w14:textId="77777777" w:rsidR="006D4E15" w:rsidRDefault="006D4E15" w:rsidP="004F3705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8 - Hateful &amp;</w:t>
            </w:r>
          </w:p>
          <w:p w14:paraId="01DFD585" w14:textId="77777777" w:rsidR="006D4E15" w:rsidRDefault="006D4E15" w:rsidP="004F3705">
            <w:r w:rsidRPr="63E83FFD">
              <w:rPr>
                <w:rFonts w:ascii="Calibri" w:eastAsia="Calibri" w:hAnsi="Calibri" w:cs="Calibri"/>
              </w:rPr>
              <w:t>Criminal Actors</w:t>
            </w:r>
          </w:p>
        </w:tc>
        <w:tc>
          <w:tcPr>
            <w:tcW w:w="1950" w:type="dxa"/>
          </w:tcPr>
          <w:p w14:paraId="030EFA54" w14:textId="37F69081" w:rsidR="006D4E15" w:rsidRDefault="001A0B1E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Potential misuse for surveillance in domestic abuse or criminal setups.</w:t>
            </w:r>
          </w:p>
        </w:tc>
        <w:tc>
          <w:tcPr>
            <w:tcW w:w="1275" w:type="dxa"/>
          </w:tcPr>
          <w:p w14:paraId="70A62608" w14:textId="187E13C1" w:rsidR="006D4E15" w:rsidRDefault="00E835BE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60" w:type="dxa"/>
          </w:tcPr>
          <w:p w14:paraId="310DF69D" w14:textId="37C89520" w:rsidR="006D4E15" w:rsidRDefault="00E835BE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846" w:type="dxa"/>
          </w:tcPr>
          <w:p w14:paraId="7FBAC504" w14:textId="1CA8F339" w:rsidR="006D4E15" w:rsidRDefault="00E835BE" w:rsidP="004F37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029" w:type="dxa"/>
          </w:tcPr>
          <w:p w14:paraId="5CEF1A10" w14:textId="77777777" w:rsidR="006D4E15" w:rsidRDefault="006D4E15" w:rsidP="004F3705">
            <w:pPr>
              <w:rPr>
                <w:rFonts w:ascii="Calibri" w:eastAsia="Calibri" w:hAnsi="Calibri" w:cs="Calibri"/>
              </w:rPr>
            </w:pPr>
          </w:p>
          <w:p w14:paraId="3B251E71" w14:textId="5BC7BBD7" w:rsidR="00E835BE" w:rsidRDefault="00E835BE" w:rsidP="004F37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visible indicators of operation, restrict remote spying functions.</w:t>
            </w:r>
          </w:p>
        </w:tc>
      </w:tr>
    </w:tbl>
    <w:p w14:paraId="1B03A69B" w14:textId="77777777" w:rsidR="006D4E15" w:rsidRDefault="006D4E15" w:rsidP="004F3705">
      <w:pPr>
        <w:spacing w:before="40" w:after="0" w:line="240" w:lineRule="auto"/>
        <w:rPr>
          <w:rFonts w:ascii="Calibri" w:eastAsia="Calibri" w:hAnsi="Calibri" w:cs="Calibri"/>
        </w:rPr>
      </w:pPr>
      <w:r w:rsidRPr="63E83FFD">
        <w:rPr>
          <w:rFonts w:ascii="Calibri" w:eastAsia="Calibri" w:hAnsi="Calibri" w:cs="Calibri"/>
        </w:rPr>
        <w:t xml:space="preserve">  </w:t>
      </w:r>
    </w:p>
    <w:p w14:paraId="305B7682" w14:textId="77777777" w:rsidR="006D4E15" w:rsidRDefault="006D4E15"/>
    <w:sectPr w:rsidR="006D4E15" w:rsidSect="006D4E1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BDF2C" w14:textId="77777777" w:rsidR="00A97D35" w:rsidRDefault="00A97D35">
      <w:pPr>
        <w:spacing w:after="0" w:line="240" w:lineRule="auto"/>
      </w:pPr>
      <w:r>
        <w:separator/>
      </w:r>
    </w:p>
  </w:endnote>
  <w:endnote w:type="continuationSeparator" w:id="0">
    <w:p w14:paraId="4176448C" w14:textId="77777777" w:rsidR="00A97D35" w:rsidRDefault="00A9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59D799" w14:paraId="3EA9FF7E" w14:textId="77777777" w:rsidTr="63E83FFD">
      <w:tc>
        <w:tcPr>
          <w:tcW w:w="3120" w:type="dxa"/>
        </w:tcPr>
        <w:p w14:paraId="06DCB738" w14:textId="77777777" w:rsidR="00DD1DAC" w:rsidRDefault="00DD1DAC" w:rsidP="0759D799">
          <w:pPr>
            <w:pStyle w:val="Header"/>
            <w:ind w:left="-115"/>
          </w:pPr>
        </w:p>
      </w:tc>
      <w:tc>
        <w:tcPr>
          <w:tcW w:w="3120" w:type="dxa"/>
        </w:tcPr>
        <w:p w14:paraId="5C6D95BE" w14:textId="77777777" w:rsidR="00DD1DAC" w:rsidRDefault="00DD1DAC" w:rsidP="0759D799">
          <w:pPr>
            <w:pStyle w:val="Header"/>
            <w:jc w:val="center"/>
          </w:pPr>
        </w:p>
      </w:tc>
      <w:tc>
        <w:tcPr>
          <w:tcW w:w="3120" w:type="dxa"/>
        </w:tcPr>
        <w:p w14:paraId="73166EEA" w14:textId="77777777" w:rsidR="00DD1DAC" w:rsidRDefault="00DD1DAC" w:rsidP="0759D799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1ABB619D" w14:textId="77777777" w:rsidR="00DD1DAC" w:rsidRDefault="00DD1DAC" w:rsidP="0759D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F6D58" w14:textId="77777777" w:rsidR="00A97D35" w:rsidRDefault="00A97D35">
      <w:pPr>
        <w:spacing w:after="0" w:line="240" w:lineRule="auto"/>
      </w:pPr>
      <w:r>
        <w:separator/>
      </w:r>
    </w:p>
  </w:footnote>
  <w:footnote w:type="continuationSeparator" w:id="0">
    <w:p w14:paraId="4B9406DB" w14:textId="77777777" w:rsidR="00A97D35" w:rsidRDefault="00A97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59D799" w14:paraId="502E597A" w14:textId="77777777" w:rsidTr="0759D799">
      <w:tc>
        <w:tcPr>
          <w:tcW w:w="3120" w:type="dxa"/>
        </w:tcPr>
        <w:p w14:paraId="761B3FD4" w14:textId="77777777" w:rsidR="00DD1DAC" w:rsidRDefault="00DD1DAC" w:rsidP="0759D799">
          <w:pPr>
            <w:pStyle w:val="Header"/>
            <w:ind w:left="-115"/>
          </w:pPr>
        </w:p>
      </w:tc>
      <w:tc>
        <w:tcPr>
          <w:tcW w:w="3120" w:type="dxa"/>
        </w:tcPr>
        <w:p w14:paraId="0E6C98B6" w14:textId="77777777" w:rsidR="00DD1DAC" w:rsidRDefault="00DD1DAC" w:rsidP="0759D799">
          <w:pPr>
            <w:pStyle w:val="Header"/>
            <w:jc w:val="center"/>
          </w:pPr>
        </w:p>
      </w:tc>
      <w:tc>
        <w:tcPr>
          <w:tcW w:w="3120" w:type="dxa"/>
        </w:tcPr>
        <w:p w14:paraId="772B38C8" w14:textId="77777777" w:rsidR="00DD1DAC" w:rsidRDefault="00DD1DAC" w:rsidP="0759D799">
          <w:pPr>
            <w:pStyle w:val="Header"/>
            <w:ind w:right="-115"/>
            <w:jc w:val="right"/>
          </w:pPr>
        </w:p>
      </w:tc>
    </w:tr>
  </w:tbl>
  <w:p w14:paraId="1D2B6AB9" w14:textId="77777777" w:rsidR="00DD1DAC" w:rsidRDefault="00DD1DAC" w:rsidP="0759D79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nnah Rodtmann - STUDENT">
    <w15:presenceInfo w15:providerId="AD" w15:userId="S::S00266759@atu.ie::f5d8b98f-3aa0-40f5-af2f-f53f0342fc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15"/>
    <w:rsid w:val="001A0B1E"/>
    <w:rsid w:val="001A1449"/>
    <w:rsid w:val="00223ED6"/>
    <w:rsid w:val="002306B4"/>
    <w:rsid w:val="00330F68"/>
    <w:rsid w:val="00512364"/>
    <w:rsid w:val="00522346"/>
    <w:rsid w:val="0057465C"/>
    <w:rsid w:val="005C6C8A"/>
    <w:rsid w:val="0062282A"/>
    <w:rsid w:val="00683F7C"/>
    <w:rsid w:val="006D4E15"/>
    <w:rsid w:val="007E7EDD"/>
    <w:rsid w:val="008C1AD9"/>
    <w:rsid w:val="00A567AA"/>
    <w:rsid w:val="00A7123D"/>
    <w:rsid w:val="00A97D35"/>
    <w:rsid w:val="00AD327D"/>
    <w:rsid w:val="00AE0938"/>
    <w:rsid w:val="00AE6201"/>
    <w:rsid w:val="00AF0571"/>
    <w:rsid w:val="00B64418"/>
    <w:rsid w:val="00CD0B74"/>
    <w:rsid w:val="00CE4D3C"/>
    <w:rsid w:val="00D5350D"/>
    <w:rsid w:val="00DD1DAC"/>
    <w:rsid w:val="00DF3295"/>
    <w:rsid w:val="00E835BE"/>
    <w:rsid w:val="00F0246E"/>
    <w:rsid w:val="00FD22CC"/>
    <w:rsid w:val="25E9614F"/>
    <w:rsid w:val="3970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A1EA"/>
  <w15:chartTrackingRefBased/>
  <w15:docId w15:val="{2E47EF27-2921-1046-B941-2D24CE70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D4E15"/>
    <w:pPr>
      <w:spacing w:after="0" w:line="240" w:lineRule="auto"/>
    </w:pPr>
    <w:rPr>
      <w:rFonts w:eastAsiaTheme="minorHAnsi"/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D4E15"/>
  </w:style>
  <w:style w:type="paragraph" w:styleId="Header">
    <w:name w:val="header"/>
    <w:basedOn w:val="Normal"/>
    <w:link w:val="HeaderChar"/>
    <w:uiPriority w:val="99"/>
    <w:unhideWhenUsed/>
    <w:rsid w:val="006D4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6D4E15"/>
  </w:style>
  <w:style w:type="character" w:customStyle="1" w:styleId="FooterChar">
    <w:name w:val="Footer Char"/>
    <w:basedOn w:val="DefaultParagraphFont"/>
    <w:link w:val="Footer"/>
    <w:uiPriority w:val="99"/>
    <w:rsid w:val="006D4E15"/>
  </w:style>
  <w:style w:type="paragraph" w:styleId="Footer">
    <w:name w:val="footer"/>
    <w:basedOn w:val="Normal"/>
    <w:link w:val="FooterChar"/>
    <w:uiPriority w:val="99"/>
    <w:unhideWhenUsed/>
    <w:rsid w:val="006D4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6D4E15"/>
  </w:style>
  <w:style w:type="paragraph" w:styleId="Revision">
    <w:name w:val="Revision"/>
    <w:hidden/>
    <w:uiPriority w:val="99"/>
    <w:semiHidden/>
    <w:rsid w:val="00683F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7855545-00bb-4800-a65f-e79104ec0fc4}" enabled="0" method="" siteId="{47855545-00bb-4800-a65f-e79104ec0f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*InsertName Here*</dc:creator>
  <cp:keywords/>
  <dc:description/>
  <cp:lastModifiedBy>Hannah Rodtmann - STUDENT</cp:lastModifiedBy>
  <cp:revision>31</cp:revision>
  <dcterms:created xsi:type="dcterms:W3CDTF">2025-04-24T16:05:00Z</dcterms:created>
  <dcterms:modified xsi:type="dcterms:W3CDTF">2025-05-04T18:37:00Z</dcterms:modified>
</cp:coreProperties>
</file>